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6D419" w14:textId="77777777" w:rsidR="001D6505" w:rsidRDefault="001D6505" w:rsidP="001D6505">
      <w:pPr>
        <w:pStyle w:val="Title"/>
      </w:pPr>
      <w:r>
        <w:t>Final project report</w:t>
      </w:r>
    </w:p>
    <w:p w14:paraId="6B33AA68" w14:textId="77777777" w:rsidR="003575C7" w:rsidRDefault="003575C7" w:rsidP="003575C7"/>
    <w:p w14:paraId="381D4434" w14:textId="77777777" w:rsidR="003575C7" w:rsidRDefault="003575C7" w:rsidP="003575C7"/>
    <w:p w14:paraId="55CE526F" w14:textId="77777777" w:rsidR="003575C7" w:rsidRPr="003575C7" w:rsidRDefault="003575C7" w:rsidP="003575C7"/>
    <w:p w14:paraId="673D5A77" w14:textId="77777777" w:rsidR="001D6505" w:rsidRDefault="001D6505" w:rsidP="001D6505">
      <w:pPr>
        <w:pStyle w:val="Heading5"/>
      </w:pPr>
      <w:r>
        <w:rPr>
          <w:rFonts w:hint="eastAsia"/>
        </w:rPr>
        <w:t>B</w:t>
      </w:r>
      <w:r>
        <w:t>ody of analysis</w:t>
      </w:r>
      <w:r w:rsidR="003D7046">
        <w:tab/>
        <w:t>1</w:t>
      </w:r>
    </w:p>
    <w:p w14:paraId="37C487E2" w14:textId="77777777" w:rsidR="00BF7B4A" w:rsidRDefault="00BF7B4A" w:rsidP="00BF7B4A">
      <w:r>
        <w:rPr>
          <w:rFonts w:hint="eastAsia"/>
        </w:rPr>
        <w:t>A</w:t>
      </w:r>
      <w:r>
        <w:t xml:space="preserve">s a basic team-play </w:t>
      </w:r>
      <w:proofErr w:type="gramStart"/>
      <w:r>
        <w:t>system ,</w:t>
      </w:r>
      <w:proofErr w:type="gramEnd"/>
      <w:r>
        <w:t xml:space="preserve"> each player will choose 5 famous basketball player to combine as their fantasy team to against the other player, as the main point mentioned before this project will focus on rating the fantasy in a different way which could figure out the relation between specific group and the change of rating. Therefore, there may have some potential relation and different combine which could impact the team rating.</w:t>
      </w:r>
    </w:p>
    <w:p w14:paraId="099DBE39" w14:textId="77777777" w:rsidR="003575C7" w:rsidRDefault="003575C7" w:rsidP="00BF7B4A"/>
    <w:p w14:paraId="03975160" w14:textId="77777777" w:rsidR="00BF7B4A" w:rsidRDefault="00BF7B4A" w:rsidP="00BF7B4A">
      <w:pPr>
        <w:jc w:val="center"/>
      </w:pPr>
      <w:r>
        <w:rPr>
          <w:noProof/>
        </w:rPr>
        <w:drawing>
          <wp:inline distT="0" distB="0" distL="0" distR="0" wp14:anchorId="736FA946" wp14:editId="1DBDD6F2">
            <wp:extent cx="3223491" cy="2774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屏幕快照 2021-02-22 下午5.36.20.png"/>
                    <pic:cNvPicPr/>
                  </pic:nvPicPr>
                  <pic:blipFill>
                    <a:blip r:embed="rId5">
                      <a:extLst>
                        <a:ext uri="{28A0092B-C50C-407E-A947-70E740481C1C}">
                          <a14:useLocalDpi xmlns:a14="http://schemas.microsoft.com/office/drawing/2010/main" val="0"/>
                        </a:ext>
                      </a:extLst>
                    </a:blip>
                    <a:stretch>
                      <a:fillRect/>
                    </a:stretch>
                  </pic:blipFill>
                  <pic:spPr>
                    <a:xfrm>
                      <a:off x="0" y="0"/>
                      <a:ext cx="3241581" cy="2790221"/>
                    </a:xfrm>
                    <a:prstGeom prst="rect">
                      <a:avLst/>
                    </a:prstGeom>
                  </pic:spPr>
                </pic:pic>
              </a:graphicData>
            </a:graphic>
          </wp:inline>
        </w:drawing>
      </w:r>
    </w:p>
    <w:p w14:paraId="5F1979FC" w14:textId="77777777" w:rsidR="00BF7B4A" w:rsidRDefault="00BF7B4A" w:rsidP="00BF7B4A">
      <w:pPr>
        <w:jc w:val="left"/>
      </w:pPr>
      <w:r>
        <w:tab/>
      </w:r>
      <w:r>
        <w:tab/>
      </w:r>
      <w:r>
        <w:tab/>
      </w:r>
      <w:r>
        <w:tab/>
      </w:r>
      <w:r>
        <w:tab/>
      </w:r>
      <w:r>
        <w:tab/>
        <w:t>This is one example which the team relation</w:t>
      </w:r>
    </w:p>
    <w:p w14:paraId="6F699588" w14:textId="77777777" w:rsidR="003575C7" w:rsidRDefault="003575C7" w:rsidP="00BF7B4A">
      <w:pPr>
        <w:jc w:val="left"/>
      </w:pPr>
    </w:p>
    <w:p w14:paraId="409A6C35" w14:textId="77777777" w:rsidR="00BF7B4A" w:rsidRDefault="00BF7B4A" w:rsidP="00BF7B4A">
      <w:pPr>
        <w:jc w:val="left"/>
      </w:pPr>
      <w:r>
        <w:t xml:space="preserve">As the graph shown </w:t>
      </w:r>
      <w:proofErr w:type="gramStart"/>
      <w:r>
        <w:t>above ,</w:t>
      </w:r>
      <w:proofErr w:type="gramEnd"/>
      <w:r>
        <w:t xml:space="preserve"> there will have a lot of different combines between the player which selected from the database. It is necessary to figure out the powerset of the team combine, also the range of powerset should less than 5 as the tester only can choose 5 players combine as a team.</w:t>
      </w:r>
    </w:p>
    <w:p w14:paraId="7F35F302" w14:textId="77777777" w:rsidR="003575C7" w:rsidRDefault="003575C7" w:rsidP="00BF7B4A">
      <w:pPr>
        <w:jc w:val="left"/>
      </w:pPr>
    </w:p>
    <w:p w14:paraId="53B8980D" w14:textId="77777777" w:rsidR="003575C7" w:rsidRDefault="003575C7" w:rsidP="00BF7B4A">
      <w:pPr>
        <w:jc w:val="left"/>
      </w:pPr>
    </w:p>
    <w:p w14:paraId="6BADFC2B" w14:textId="77777777" w:rsidR="003575C7" w:rsidRDefault="003575C7">
      <w:pPr>
        <w:widowControl/>
        <w:jc w:val="left"/>
      </w:pPr>
      <w:r>
        <w:br w:type="page"/>
      </w:r>
    </w:p>
    <w:p w14:paraId="0CAFE879" w14:textId="77777777" w:rsidR="00BF7B4A" w:rsidRDefault="00BF7B4A" w:rsidP="003575C7">
      <w:pPr>
        <w:jc w:val="left"/>
      </w:pPr>
      <w:r>
        <w:lastRenderedPageBreak/>
        <w:t>The graph is used to be design as the model to show the relationship combine between each player.</w:t>
      </w:r>
      <w:r w:rsidR="003575C7">
        <w:t xml:space="preserve"> </w:t>
      </w:r>
      <w:r w:rsidR="003575C7" w:rsidRPr="003575C7">
        <w:t>A Graph is a non-linear data structure consisting of nodes and edges. The nodes are sometimes also referred to as vertices and the edges are lines or arcs that connect any two nodes in the graph</w:t>
      </w:r>
      <w:r w:rsidR="003575C7">
        <w:t xml:space="preserve">. And it is </w:t>
      </w:r>
      <w:r w:rsidR="003575C7" w:rsidRPr="003575C7">
        <w:t xml:space="preserve">consists of a finite set of </w:t>
      </w:r>
      <w:proofErr w:type="gramStart"/>
      <w:r w:rsidR="003575C7" w:rsidRPr="003575C7">
        <w:t>vertices(</w:t>
      </w:r>
      <w:proofErr w:type="gramEnd"/>
      <w:r w:rsidR="003575C7" w:rsidRPr="003575C7">
        <w:t>or nodes) and set of Edges which connect a pair of nodes</w:t>
      </w:r>
      <w:r>
        <w:t xml:space="preserve"> The Adjacency Matrix is the main factor which give us a way to represent our player relation graph in an efficient and structured procedure. It is easy to represent nodes and edges by creating a matrix table as the graph show below:</w:t>
      </w:r>
    </w:p>
    <w:p w14:paraId="53761E55" w14:textId="77777777" w:rsidR="003575C7" w:rsidRDefault="003575C7" w:rsidP="00BF7B4A">
      <w:pPr>
        <w:jc w:val="left"/>
      </w:pPr>
    </w:p>
    <w:p w14:paraId="75767B71" w14:textId="77777777" w:rsidR="00BF7B4A" w:rsidRDefault="003575C7" w:rsidP="003575C7">
      <w:pPr>
        <w:jc w:val="center"/>
      </w:pPr>
      <w:r>
        <w:rPr>
          <w:rFonts w:hint="eastAsia"/>
          <w:noProof/>
        </w:rPr>
        <w:drawing>
          <wp:inline distT="0" distB="0" distL="0" distR="0" wp14:anchorId="16EBC6C7" wp14:editId="6E3570FE">
            <wp:extent cx="3809151" cy="3306618"/>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快照 2021-02-28 上午11.31.29.png"/>
                    <pic:cNvPicPr/>
                  </pic:nvPicPr>
                  <pic:blipFill>
                    <a:blip r:embed="rId6">
                      <a:extLst>
                        <a:ext uri="{28A0092B-C50C-407E-A947-70E740481C1C}">
                          <a14:useLocalDpi xmlns:a14="http://schemas.microsoft.com/office/drawing/2010/main" val="0"/>
                        </a:ext>
                      </a:extLst>
                    </a:blip>
                    <a:stretch>
                      <a:fillRect/>
                    </a:stretch>
                  </pic:blipFill>
                  <pic:spPr>
                    <a:xfrm>
                      <a:off x="0" y="0"/>
                      <a:ext cx="3814560" cy="3311313"/>
                    </a:xfrm>
                    <a:prstGeom prst="rect">
                      <a:avLst/>
                    </a:prstGeom>
                  </pic:spPr>
                </pic:pic>
              </a:graphicData>
            </a:graphic>
          </wp:inline>
        </w:drawing>
      </w:r>
    </w:p>
    <w:p w14:paraId="5D6A92B6" w14:textId="77777777" w:rsidR="00BF7B4A" w:rsidRDefault="003575C7" w:rsidP="003575C7">
      <w:pPr>
        <w:jc w:val="center"/>
      </w:pPr>
      <w:r>
        <w:t>-empty matrix table</w:t>
      </w:r>
    </w:p>
    <w:p w14:paraId="5C8B4946" w14:textId="77777777" w:rsidR="003575C7" w:rsidRDefault="003575C7" w:rsidP="00BF7B4A">
      <w:pPr>
        <w:jc w:val="left"/>
      </w:pPr>
      <w:r>
        <w:t xml:space="preserve">In this project, both of the horizontal and vertical node will be the power set, which is the power set of combine of </w:t>
      </w:r>
      <w:proofErr w:type="gramStart"/>
      <w:r>
        <w:t>players ,</w:t>
      </w:r>
      <w:proofErr w:type="gramEnd"/>
      <w:r>
        <w:t xml:space="preserve"> stand for the function could be shown as P</w:t>
      </w:r>
      <w:r>
        <w:rPr>
          <w:vertAlign w:val="subscript"/>
        </w:rPr>
        <w:t>(p)</w:t>
      </w:r>
      <w:r>
        <w:t xml:space="preserve"> * P</w:t>
      </w:r>
      <w:r>
        <w:rPr>
          <w:vertAlign w:val="subscript"/>
        </w:rPr>
        <w:t>(p)</w:t>
      </w:r>
      <w:r>
        <w:t xml:space="preserve"> = Graph. And for the edge in this project is used to show the relation between each power set if there are no relation between the group the edge will be input null, otherwise will be input 1 to show there do exist the relation between the chosen power sets.</w:t>
      </w:r>
    </w:p>
    <w:p w14:paraId="6686F79E" w14:textId="77777777" w:rsidR="003575C7" w:rsidRDefault="003575C7" w:rsidP="003575C7">
      <w:pPr>
        <w:jc w:val="center"/>
      </w:pPr>
      <w:r>
        <w:rPr>
          <w:rFonts w:hint="eastAsia"/>
          <w:noProof/>
        </w:rPr>
        <w:drawing>
          <wp:inline distT="0" distB="0" distL="0" distR="0" wp14:anchorId="133CC307" wp14:editId="1D1295AC">
            <wp:extent cx="2798618" cy="245199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快照 2021-02-28 下午12.15.26.png"/>
                    <pic:cNvPicPr/>
                  </pic:nvPicPr>
                  <pic:blipFill>
                    <a:blip r:embed="rId7">
                      <a:extLst>
                        <a:ext uri="{28A0092B-C50C-407E-A947-70E740481C1C}">
                          <a14:useLocalDpi xmlns:a14="http://schemas.microsoft.com/office/drawing/2010/main" val="0"/>
                        </a:ext>
                      </a:extLst>
                    </a:blip>
                    <a:stretch>
                      <a:fillRect/>
                    </a:stretch>
                  </pic:blipFill>
                  <pic:spPr>
                    <a:xfrm>
                      <a:off x="0" y="0"/>
                      <a:ext cx="2816232" cy="2467426"/>
                    </a:xfrm>
                    <a:prstGeom prst="rect">
                      <a:avLst/>
                    </a:prstGeom>
                  </pic:spPr>
                </pic:pic>
              </a:graphicData>
            </a:graphic>
          </wp:inline>
        </w:drawing>
      </w:r>
    </w:p>
    <w:p w14:paraId="62D64588" w14:textId="77777777" w:rsidR="003575C7" w:rsidRDefault="003575C7" w:rsidP="003575C7">
      <w:pPr>
        <w:jc w:val="center"/>
      </w:pPr>
      <w:r>
        <w:rPr>
          <w:rFonts w:hint="eastAsia"/>
          <w:noProof/>
        </w:rPr>
        <w:lastRenderedPageBreak/>
        <w:drawing>
          <wp:inline distT="0" distB="0" distL="0" distR="0" wp14:anchorId="6D04AED0" wp14:editId="591404C0">
            <wp:extent cx="3325091" cy="2988976"/>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快照 2021-02-28 下午12.16.43.png"/>
                    <pic:cNvPicPr/>
                  </pic:nvPicPr>
                  <pic:blipFill>
                    <a:blip r:embed="rId8">
                      <a:extLst>
                        <a:ext uri="{28A0092B-C50C-407E-A947-70E740481C1C}">
                          <a14:useLocalDpi xmlns:a14="http://schemas.microsoft.com/office/drawing/2010/main" val="0"/>
                        </a:ext>
                      </a:extLst>
                    </a:blip>
                    <a:stretch>
                      <a:fillRect/>
                    </a:stretch>
                  </pic:blipFill>
                  <pic:spPr>
                    <a:xfrm>
                      <a:off x="0" y="0"/>
                      <a:ext cx="3325091" cy="2988976"/>
                    </a:xfrm>
                    <a:prstGeom prst="rect">
                      <a:avLst/>
                    </a:prstGeom>
                  </pic:spPr>
                </pic:pic>
              </a:graphicData>
            </a:graphic>
          </wp:inline>
        </w:drawing>
      </w:r>
    </w:p>
    <w:p w14:paraId="51366A24" w14:textId="77777777" w:rsidR="003575C7" w:rsidRDefault="003575C7" w:rsidP="003575C7">
      <w:pPr>
        <w:jc w:val="center"/>
      </w:pPr>
      <w:r>
        <w:t>-the relation show in details e.g.</w:t>
      </w:r>
    </w:p>
    <w:p w14:paraId="2F92CAF5" w14:textId="77777777" w:rsidR="00BF7B4A" w:rsidRPr="00BF7B4A" w:rsidRDefault="003575C7" w:rsidP="00BF7B4A">
      <w:pPr>
        <w:jc w:val="left"/>
      </w:pPr>
      <w:r>
        <w:t xml:space="preserve"> </w:t>
      </w:r>
    </w:p>
    <w:p w14:paraId="2D80F7B7" w14:textId="77777777" w:rsidR="00BF7B4A" w:rsidRDefault="00BF7B4A" w:rsidP="00BF7B4A"/>
    <w:p w14:paraId="47ABF1BC" w14:textId="77777777" w:rsidR="00BF7B4A" w:rsidRPr="00BF7B4A" w:rsidRDefault="00BF7B4A" w:rsidP="00BF7B4A"/>
    <w:p w14:paraId="2A65935D" w14:textId="77777777" w:rsidR="00B7562A" w:rsidRDefault="00DB2CBD">
      <w:r>
        <w:t>The</w:t>
      </w:r>
      <w:r w:rsidR="006616B0">
        <w:t xml:space="preserve"> assumption data structure</w:t>
      </w:r>
      <w:r w:rsidR="003575C7">
        <w:t xml:space="preserve"> for player database</w:t>
      </w:r>
      <w:r w:rsidR="006616B0">
        <w:t xml:space="preserve"> is </w:t>
      </w:r>
      <w:proofErr w:type="gramStart"/>
      <w:r w:rsidR="006616B0">
        <w:t>attempt</w:t>
      </w:r>
      <w:proofErr w:type="gramEnd"/>
      <w:r w:rsidR="006616B0">
        <w:t xml:space="preserve"> to use the </w:t>
      </w:r>
      <w:r>
        <w:t>a list of list</w:t>
      </w:r>
      <w:r w:rsidR="006616B0">
        <w:t>.</w:t>
      </w:r>
      <w:r>
        <w:t xml:space="preserve"> </w:t>
      </w:r>
      <w:r w:rsidR="006616B0">
        <w:rPr>
          <w:rFonts w:hint="eastAsia"/>
        </w:rPr>
        <w:t>[</w:t>
      </w:r>
      <w:r w:rsidR="006616B0">
        <w:t>Name, combination]</w:t>
      </w:r>
      <w:r w:rsidR="006616B0">
        <w:rPr>
          <w:rFonts w:hint="eastAsia"/>
        </w:rPr>
        <w:t xml:space="preserve"> </w:t>
      </w:r>
      <w:proofErr w:type="gramStart"/>
      <w:r w:rsidR="006616B0">
        <w:t>all of</w:t>
      </w:r>
      <w:proofErr w:type="gramEnd"/>
      <w:r w:rsidR="006616B0">
        <w:t xml:space="preserve"> the players data will be saved in this form and will be concluded in a list.</w:t>
      </w:r>
    </w:p>
    <w:p w14:paraId="15D31700" w14:textId="199C88F9" w:rsidR="00DB2CBD" w:rsidRDefault="006616B0" w:rsidP="006616B0">
      <w:r>
        <w:t xml:space="preserve">The main point for this project is that try to </w:t>
      </w:r>
      <w:proofErr w:type="gramStart"/>
      <w:r>
        <w:t>rating</w:t>
      </w:r>
      <w:proofErr w:type="gramEnd"/>
      <w:r>
        <w:t xml:space="preserve"> the random players combine as a new team.</w:t>
      </w:r>
      <w:r w:rsidR="00DB2CBD">
        <w:t xml:space="preserve"> </w:t>
      </w:r>
      <w:r w:rsidR="008D786A">
        <w:t xml:space="preserve">Therefore, some problems will need to tackle. This project will also consider are there existed some relation between each player. The relation </w:t>
      </w:r>
      <w:proofErr w:type="gramStart"/>
      <w:r w:rsidR="008D786A">
        <w:t>are</w:t>
      </w:r>
      <w:proofErr w:type="gramEnd"/>
      <w:r w:rsidR="008D786A">
        <w:t xml:space="preserve"> mainly concluded as two type (positive or no relation), in the data coding process it will use 1 or 0 to stand for the relation</w:t>
      </w:r>
      <w:r w:rsidR="00CA05F0">
        <w:t>. I</w:t>
      </w:r>
      <w:r w:rsidR="008D786A">
        <w:t xml:space="preserve">f there are two players have </w:t>
      </w:r>
      <w:r w:rsidR="00CA05F0">
        <w:t>a positive relation that will cause the rating of both will increase due to the team combination and, the rating of the team could also be improved</w:t>
      </w:r>
      <w:r w:rsidR="008D786A">
        <w:t>. Furthermore, this project will attempt to use some algorithm to figure out is there existed the negative relationship which may have a negative impact on the player</w:t>
      </w:r>
      <w:r w:rsidR="00CA05F0">
        <w:t xml:space="preserve">, also if there are two </w:t>
      </w:r>
      <w:proofErr w:type="gramStart"/>
      <w:r w:rsidR="00CA05F0">
        <w:t>player</w:t>
      </w:r>
      <w:proofErr w:type="gramEnd"/>
      <w:r w:rsidR="00CA05F0">
        <w:t xml:space="preserve"> in the team have negative relation will decrease the overall rating for this team.</w:t>
      </w:r>
    </w:p>
    <w:p w14:paraId="253F7527" w14:textId="0E7E1198" w:rsidR="00622BF6" w:rsidRDefault="00622BF6" w:rsidP="006616B0"/>
    <w:p w14:paraId="15759F15" w14:textId="77777777" w:rsidR="00622BF6" w:rsidRDefault="00622BF6" w:rsidP="006616B0"/>
    <w:p w14:paraId="6D370960" w14:textId="5D52AB7C" w:rsidR="007930E5" w:rsidRPr="00622BF6" w:rsidRDefault="00622BF6" w:rsidP="006616B0">
      <w:pPr>
        <w:rPr>
          <w:sz w:val="14"/>
          <w:szCs w:val="18"/>
        </w:rPr>
      </w:pPr>
      <m:oMathPara>
        <m:oMath>
          <m:r>
            <w:rPr>
              <w:rFonts w:ascii="Cambria Math" w:hAnsi="Cambria Math"/>
              <w:sz w:val="14"/>
              <w:szCs w:val="18"/>
            </w:rPr>
            <m:t>S∈Powerset</m:t>
          </m:r>
          <m:d>
            <m:dPr>
              <m:ctrlPr>
                <w:rPr>
                  <w:rFonts w:ascii="Cambria Math" w:hAnsi="Cambria Math"/>
                  <w:i/>
                  <w:sz w:val="14"/>
                  <w:szCs w:val="18"/>
                </w:rPr>
              </m:ctrlPr>
            </m:dPr>
            <m:e>
              <m:r>
                <w:rPr>
                  <w:rFonts w:ascii="Cambria Math" w:hAnsi="Cambria Math"/>
                  <w:sz w:val="14"/>
                  <w:szCs w:val="18"/>
                </w:rPr>
                <m:t>Players</m:t>
              </m:r>
            </m:e>
          </m:d>
        </m:oMath>
      </m:oMathPara>
    </w:p>
    <w:p w14:paraId="47A3E2AF" w14:textId="143981EE" w:rsidR="00622BF6" w:rsidRPr="00622BF6" w:rsidRDefault="0093250D" w:rsidP="00622BF6">
      <w:pPr>
        <w:rPr>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d>
            <m:dPr>
              <m:ctrlPr>
                <w:rPr>
                  <w:rFonts w:ascii="Cambria Math" w:hAnsi="Cambria Math"/>
                  <w:i/>
                  <w:sz w:val="14"/>
                  <w:szCs w:val="18"/>
                </w:rPr>
              </m:ctrlPr>
            </m:dPr>
            <m:e>
              <m:nary>
                <m:naryPr>
                  <m:chr m:val="∑"/>
                  <m:limLoc m:val="undOvr"/>
                  <m:subHide m:val="1"/>
                  <m:supHide m:val="1"/>
                  <m:ctrlPr>
                    <w:rPr>
                      <w:rFonts w:ascii="Cambria Math" w:hAnsi="Cambria Math"/>
                      <w:i/>
                      <w:sz w:val="14"/>
                      <w:szCs w:val="18"/>
                    </w:rPr>
                  </m:ctrlPr>
                </m:naryP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r>
                    <m:rPr>
                      <m:lit/>
                    </m:rPr>
                    <w:rPr>
                      <w:rFonts w:ascii="Cambria Math" w:hAnsi="Cambria Math"/>
                      <w:sz w:val="14"/>
                      <w:szCs w:val="18"/>
                    </w:rPr>
                    <m:t>/</m:t>
                  </m:r>
                  <m:r>
                    <w:rPr>
                      <w:rFonts w:ascii="Cambria Math" w:hAnsi="Cambria Math"/>
                      <w:sz w:val="14"/>
                      <w:szCs w:val="18"/>
                    </w:rPr>
                    <m:t>st.T</m:t>
                  </m:r>
                  <m:r>
                    <w:rPr>
                      <w:rFonts w:ascii="Cambria Math" w:hAnsi="Cambria Math"/>
                      <w:sz w:val="14"/>
                      <w:szCs w:val="18"/>
                    </w:rPr>
                    <m:t>∈Powerset</m:t>
                  </m:r>
                  <m:d>
                    <m:dPr>
                      <m:ctrlPr>
                        <w:rPr>
                          <w:rFonts w:ascii="Cambria Math" w:hAnsi="Cambria Math"/>
                          <w:i/>
                          <w:sz w:val="14"/>
                          <w:szCs w:val="18"/>
                        </w:rPr>
                      </m:ctrlPr>
                    </m:dPr>
                    <m:e>
                      <m:r>
                        <w:rPr>
                          <w:rFonts w:ascii="Cambria Math" w:hAnsi="Cambria Math"/>
                          <w:sz w:val="14"/>
                          <w:szCs w:val="18"/>
                        </w:rPr>
                        <m:t>Players</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-1∧T⊂S</m:t>
                  </m:r>
                </m:e>
              </m:nary>
            </m:e>
          </m:d>
          <m:r>
            <m:rPr>
              <m:lit/>
            </m:rPr>
            <w:rPr>
              <w:rFonts w:ascii="Cambria Math" w:hAnsi="Cambria Math"/>
              <w:sz w:val="14"/>
              <w:szCs w:val="18"/>
            </w:rPr>
            <m:t>/</m:t>
          </m:r>
          <m:r>
            <w:rPr>
              <w:rFonts w:ascii="Cambria Math" w:hAnsi="Cambria Math"/>
              <w:sz w:val="14"/>
              <w:szCs w:val="18"/>
            </w:rPr>
            <m:t>Cardinality</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-1</m:t>
          </m:r>
        </m:oMath>
      </m:oMathPara>
    </w:p>
    <w:p w14:paraId="4789A81D" w14:textId="280B3FA2" w:rsidR="00622BF6" w:rsidRDefault="00622BF6" w:rsidP="006616B0"/>
    <w:p w14:paraId="38A60B74" w14:textId="77777777" w:rsidR="0093250D" w:rsidRDefault="0093250D" w:rsidP="0093250D"/>
    <w:p w14:paraId="5512355C" w14:textId="1ECC8204" w:rsidR="0093250D" w:rsidRPr="00622BF6" w:rsidRDefault="0093250D" w:rsidP="0093250D">
      <w:pPr>
        <w:rPr>
          <w:sz w:val="14"/>
          <w:szCs w:val="18"/>
        </w:rPr>
      </w:pPr>
    </w:p>
    <w:p w14:paraId="3695EA8E" w14:textId="0D7CA70D" w:rsidR="0093250D" w:rsidRPr="0093250D" w:rsidRDefault="0093250D" w:rsidP="0093250D">
      <w:pPr>
        <w:rPr>
          <w:i/>
          <w:sz w:val="14"/>
          <w:szCs w:val="18"/>
        </w:rPr>
      </w:pPr>
      <m:oMathPara>
        <m:oMath>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S</m:t>
              </m:r>
            </m:e>
          </m:d>
          <m:r>
            <w:rPr>
              <w:rFonts w:ascii="Cambria Math" w:hAnsi="Cambria Math"/>
              <w:sz w:val="14"/>
              <w:szCs w:val="18"/>
            </w:rPr>
            <m:t>=</m:t>
          </m:r>
          <m:f>
            <m:fPr>
              <m:ctrlPr>
                <w:rPr>
                  <w:rFonts w:ascii="Cambria Math" w:hAnsi="Cambria Math"/>
                  <w:i/>
                  <w:sz w:val="14"/>
                  <w:szCs w:val="18"/>
                </w:rPr>
              </m:ctrlPr>
            </m:fPr>
            <m:num>
              <m:nary>
                <m:naryPr>
                  <m:chr m:val="∑"/>
                  <m:limLoc m:val="undOvr"/>
                  <m:supHide m:val="1"/>
                  <m:ctrlPr>
                    <w:rPr>
                      <w:rFonts w:ascii="Cambria Math" w:hAnsi="Cambria Math"/>
                      <w:i/>
                      <w:sz w:val="14"/>
                      <w:szCs w:val="18"/>
                    </w:rPr>
                  </m:ctrlPr>
                </m:naryPr>
                <m:sub>
                  <m:d>
                    <m:dPr>
                      <m:begChr m:val="|"/>
                      <m:endChr m:val="|"/>
                      <m:ctrlPr>
                        <w:rPr>
                          <w:rFonts w:ascii="Cambria Math" w:hAnsi="Cambria Math"/>
                          <w:i/>
                          <w:sz w:val="14"/>
                          <w:szCs w:val="18"/>
                        </w:rPr>
                      </m:ctrlPr>
                    </m:dPr>
                    <m:e>
                      <m:r>
                        <w:rPr>
                          <w:rFonts w:ascii="Cambria Math" w:hAnsi="Cambria Math"/>
                          <w:sz w:val="14"/>
                          <w:szCs w:val="18"/>
                        </w:rPr>
                        <m:t>T</m:t>
                      </m:r>
                    </m:e>
                  </m:d>
                  <m:r>
                    <w:rPr>
                      <w:rFonts w:ascii="Cambria Math" w:hAnsi="Cambria Math"/>
                      <w:sz w:val="14"/>
                      <w:szCs w:val="18"/>
                    </w:rPr>
                    <m:t>=</m:t>
                  </m:r>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ＭＳ ゴシック" w:hAnsi="Cambria Math" w:cs="ＭＳ ゴシック" w:hint="eastAsia"/>
                      <w:sz w:val="14"/>
                      <w:szCs w:val="18"/>
                    </w:rPr>
                    <m:t>-</m:t>
                  </m:r>
                  <m:r>
                    <w:rPr>
                      <w:rFonts w:ascii="Cambria Math" w:hAnsi="Cambria Math" w:hint="eastAsia"/>
                      <w:sz w:val="14"/>
                      <w:szCs w:val="18"/>
                    </w:rPr>
                    <m:t>1</m:t>
                  </m:r>
                </m:sub>
                <m:sup/>
                <m:e>
                  <m:r>
                    <w:rPr>
                      <w:rFonts w:ascii="Cambria Math" w:hAnsi="Cambria Math"/>
                      <w:sz w:val="14"/>
                      <w:szCs w:val="18"/>
                    </w:rPr>
                    <m:t>Strength</m:t>
                  </m:r>
                  <m:d>
                    <m:dPr>
                      <m:ctrlPr>
                        <w:rPr>
                          <w:rFonts w:ascii="Cambria Math" w:hAnsi="Cambria Math"/>
                          <w:i/>
                          <w:sz w:val="14"/>
                          <w:szCs w:val="18"/>
                        </w:rPr>
                      </m:ctrlPr>
                    </m:dPr>
                    <m:e>
                      <m:r>
                        <w:rPr>
                          <w:rFonts w:ascii="Cambria Math" w:hAnsi="Cambria Math"/>
                          <w:sz w:val="14"/>
                          <w:szCs w:val="18"/>
                        </w:rPr>
                        <m:t>T</m:t>
                      </m:r>
                    </m:e>
                  </m:d>
                </m:e>
              </m:nary>
            </m:num>
            <m:den>
              <m:d>
                <m:dPr>
                  <m:begChr m:val="|"/>
                  <m:endChr m:val="|"/>
                  <m:ctrlPr>
                    <w:rPr>
                      <w:rFonts w:ascii="Cambria Math" w:hAnsi="Cambria Math"/>
                      <w:i/>
                      <w:sz w:val="14"/>
                      <w:szCs w:val="18"/>
                    </w:rPr>
                  </m:ctrlPr>
                </m:dPr>
                <m:e>
                  <m:r>
                    <w:rPr>
                      <w:rFonts w:ascii="Cambria Math" w:hAnsi="Cambria Math"/>
                      <w:sz w:val="14"/>
                      <w:szCs w:val="18"/>
                    </w:rPr>
                    <m:t>S</m:t>
                  </m:r>
                </m:e>
              </m:d>
              <m:r>
                <w:rPr>
                  <w:rFonts w:ascii="Cambria Math" w:eastAsia="ＭＳ ゴシック" w:hAnsi="Cambria Math" w:cs="ＭＳ ゴシック" w:hint="eastAsia"/>
                  <w:sz w:val="14"/>
                  <w:szCs w:val="18"/>
                </w:rPr>
                <m:t>-</m:t>
              </m:r>
              <m:r>
                <w:rPr>
                  <w:rFonts w:ascii="Cambria Math" w:hAnsi="Cambria Math" w:hint="eastAsia"/>
                  <w:sz w:val="14"/>
                  <w:szCs w:val="18"/>
                </w:rPr>
                <m:t>1</m:t>
              </m:r>
            </m:den>
          </m:f>
          <m:r>
            <w:rPr>
              <w:rFonts w:ascii="Cambria Math" w:hAnsi="Cambria Math"/>
              <w:sz w:val="14"/>
              <w:szCs w:val="18"/>
            </w:rPr>
            <m:t>whereS,T⊆Players</m:t>
          </m:r>
        </m:oMath>
      </m:oMathPara>
    </w:p>
    <w:p w14:paraId="5294FC76" w14:textId="77777777" w:rsidR="0093250D" w:rsidRPr="00622BF6" w:rsidRDefault="0093250D" w:rsidP="006616B0"/>
    <w:sectPr w:rsidR="0093250D" w:rsidRPr="00622BF6" w:rsidSect="00E96B51">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bC0tDA2NjM0MTE3tDBW0lEKTi0uzszPAykwrAUAxBTPFSwAAAA="/>
  </w:docVars>
  <w:rsids>
    <w:rsidRoot w:val="00DB2CBD"/>
    <w:rsid w:val="001D6505"/>
    <w:rsid w:val="002B7085"/>
    <w:rsid w:val="00342BC4"/>
    <w:rsid w:val="003575C7"/>
    <w:rsid w:val="003D7046"/>
    <w:rsid w:val="004F3C1A"/>
    <w:rsid w:val="00622BF6"/>
    <w:rsid w:val="006616B0"/>
    <w:rsid w:val="007930E5"/>
    <w:rsid w:val="008D786A"/>
    <w:rsid w:val="0093250D"/>
    <w:rsid w:val="00A75E81"/>
    <w:rsid w:val="00AA5A8B"/>
    <w:rsid w:val="00BB12B5"/>
    <w:rsid w:val="00BF7B4A"/>
    <w:rsid w:val="00CA05F0"/>
    <w:rsid w:val="00DB2CBD"/>
    <w:rsid w:val="00E96B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5802"/>
  <w15:chartTrackingRefBased/>
  <w15:docId w15:val="{4755E072-CB91-5B45-8414-FBF94166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D6505"/>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D65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1D650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1D650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1D6505"/>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505"/>
    <w:rPr>
      <w:b/>
      <w:bCs/>
      <w:kern w:val="44"/>
      <w:sz w:val="44"/>
      <w:szCs w:val="44"/>
    </w:rPr>
  </w:style>
  <w:style w:type="character" w:customStyle="1" w:styleId="Heading2Char">
    <w:name w:val="Heading 2 Char"/>
    <w:basedOn w:val="DefaultParagraphFont"/>
    <w:link w:val="Heading2"/>
    <w:uiPriority w:val="9"/>
    <w:rsid w:val="001D6505"/>
    <w:rPr>
      <w:rFonts w:asciiTheme="majorHAnsi" w:eastAsiaTheme="majorEastAsia" w:hAnsiTheme="majorHAnsi" w:cstheme="majorBidi"/>
      <w:b/>
      <w:bCs/>
      <w:sz w:val="32"/>
      <w:szCs w:val="32"/>
    </w:rPr>
  </w:style>
  <w:style w:type="paragraph" w:styleId="Title">
    <w:name w:val="Title"/>
    <w:basedOn w:val="Normal"/>
    <w:next w:val="Normal"/>
    <w:link w:val="TitleChar"/>
    <w:uiPriority w:val="10"/>
    <w:qFormat/>
    <w:rsid w:val="001D6505"/>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1D6505"/>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1D6505"/>
    <w:rPr>
      <w:b/>
      <w:bCs/>
      <w:sz w:val="32"/>
      <w:szCs w:val="32"/>
    </w:rPr>
  </w:style>
  <w:style w:type="character" w:customStyle="1" w:styleId="Heading4Char">
    <w:name w:val="Heading 4 Char"/>
    <w:basedOn w:val="DefaultParagraphFont"/>
    <w:link w:val="Heading4"/>
    <w:uiPriority w:val="9"/>
    <w:rsid w:val="001D6505"/>
    <w:rPr>
      <w:rFonts w:asciiTheme="majorHAnsi" w:eastAsiaTheme="majorEastAsia" w:hAnsiTheme="majorHAnsi" w:cstheme="majorBidi"/>
      <w:b/>
      <w:bCs/>
      <w:sz w:val="28"/>
      <w:szCs w:val="28"/>
    </w:rPr>
  </w:style>
  <w:style w:type="paragraph" w:styleId="NoSpacing">
    <w:name w:val="No Spacing"/>
    <w:uiPriority w:val="1"/>
    <w:qFormat/>
    <w:rsid w:val="001D6505"/>
    <w:pPr>
      <w:widowControl w:val="0"/>
      <w:jc w:val="both"/>
    </w:pPr>
  </w:style>
  <w:style w:type="character" w:customStyle="1" w:styleId="Heading5Char">
    <w:name w:val="Heading 5 Char"/>
    <w:basedOn w:val="DefaultParagraphFont"/>
    <w:link w:val="Heading5"/>
    <w:uiPriority w:val="9"/>
    <w:rsid w:val="001D6505"/>
    <w:rPr>
      <w:b/>
      <w:bCs/>
      <w:sz w:val="28"/>
      <w:szCs w:val="28"/>
    </w:rPr>
  </w:style>
  <w:style w:type="paragraph" w:styleId="Subtitle">
    <w:name w:val="Subtitle"/>
    <w:basedOn w:val="Normal"/>
    <w:next w:val="Normal"/>
    <w:link w:val="SubtitleChar"/>
    <w:uiPriority w:val="11"/>
    <w:qFormat/>
    <w:rsid w:val="001D6505"/>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1D6505"/>
    <w:rPr>
      <w:b/>
      <w:bCs/>
      <w:kern w:val="28"/>
      <w:sz w:val="32"/>
      <w:szCs w:val="32"/>
    </w:rPr>
  </w:style>
  <w:style w:type="character" w:styleId="PlaceholderText">
    <w:name w:val="Placeholder Text"/>
    <w:basedOn w:val="DefaultParagraphFont"/>
    <w:uiPriority w:val="99"/>
    <w:semiHidden/>
    <w:rsid w:val="00622BF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91816">
      <w:bodyDiv w:val="1"/>
      <w:marLeft w:val="0"/>
      <w:marRight w:val="0"/>
      <w:marTop w:val="0"/>
      <w:marBottom w:val="0"/>
      <w:divBdr>
        <w:top w:val="none" w:sz="0" w:space="0" w:color="auto"/>
        <w:left w:val="none" w:sz="0" w:space="0" w:color="auto"/>
        <w:bottom w:val="none" w:sz="0" w:space="0" w:color="auto"/>
        <w:right w:val="none" w:sz="0" w:space="0" w:color="auto"/>
      </w:divBdr>
    </w:div>
    <w:div w:id="648167944">
      <w:bodyDiv w:val="1"/>
      <w:marLeft w:val="0"/>
      <w:marRight w:val="0"/>
      <w:marTop w:val="0"/>
      <w:marBottom w:val="0"/>
      <w:divBdr>
        <w:top w:val="none" w:sz="0" w:space="0" w:color="auto"/>
        <w:left w:val="none" w:sz="0" w:space="0" w:color="auto"/>
        <w:bottom w:val="none" w:sz="0" w:space="0" w:color="auto"/>
        <w:right w:val="none" w:sz="0" w:space="0" w:color="auto"/>
      </w:divBdr>
    </w:div>
    <w:div w:id="2134051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file>

<file path=customXml/itemProps1.xml><?xml version="1.0" encoding="utf-8"?>
<ds:datastoreItem xmlns:ds="http://schemas.openxmlformats.org/officeDocument/2006/customXml" ds:itemID="{486F638A-A9D4-44F5-BE62-7AC84398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Peixuan Song</cp:lastModifiedBy>
  <cp:revision>8</cp:revision>
  <dcterms:created xsi:type="dcterms:W3CDTF">2021-01-28T19:28:00Z</dcterms:created>
  <dcterms:modified xsi:type="dcterms:W3CDTF">2021-03-01T02:26:00Z</dcterms:modified>
</cp:coreProperties>
</file>